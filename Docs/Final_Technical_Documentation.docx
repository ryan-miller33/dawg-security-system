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0734" w14:textId="77777777" w:rsidR="007355D8" w:rsidRDefault="007355D8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31AFA" w14:textId="55EBE5B9" w:rsidR="00E82100" w:rsidRDefault="00E82100" w:rsidP="00E82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Object Security System</w:t>
      </w:r>
    </w:p>
    <w:p w14:paraId="7BD3E4C4" w14:textId="77777777" w:rsidR="00E82100" w:rsidRDefault="00E82100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C16E2" w14:textId="5E22EA7A" w:rsidR="00E82100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By: Ryan Miller and Calvin Friedrich </w:t>
      </w:r>
    </w:p>
    <w:p w14:paraId="51D4B50A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27E92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7E532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040C5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5AF1D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11114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4200F" w14:textId="77777777" w:rsidR="007348C5" w:rsidRDefault="007348C5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D74AF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92FB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DFDD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E0E8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2F798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E6D9B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2583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A8FA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E6A6A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090C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618C1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79440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19F01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C58A9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FD5DE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A29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B9433" w14:textId="77777777" w:rsidR="000E3466" w:rsidRDefault="000E3466" w:rsidP="00E82100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-42917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132DF2A" w14:textId="43611E99" w:rsidR="00D71044" w:rsidRDefault="00D71044">
          <w:pPr>
            <w:pStyle w:val="TOCHeading"/>
          </w:pPr>
          <w:r>
            <w:t>Table of Contents</w:t>
          </w:r>
        </w:p>
        <w:p w14:paraId="57A83176" w14:textId="77777777" w:rsidR="00D71044" w:rsidRDefault="00D7104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F263907A7367453DAB60C0E91FB6561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A7E6896" w14:textId="77777777" w:rsidR="00D71044" w:rsidRDefault="00D71044">
          <w:pPr>
            <w:pStyle w:val="TOC2"/>
            <w:ind w:left="216"/>
          </w:pPr>
          <w:sdt>
            <w:sdtPr>
              <w:id w:val="1667506712"/>
              <w:placeholder>
                <w:docPart w:val="D20C0D00F01C4B1FB3A4252A9A0B6F7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0E7F31D7" w14:textId="77777777" w:rsidR="00D71044" w:rsidRDefault="00D71044">
          <w:pPr>
            <w:pStyle w:val="TOC3"/>
            <w:ind w:left="446"/>
          </w:pPr>
          <w:sdt>
            <w:sdtPr>
              <w:id w:val="93059032"/>
              <w:placeholder>
                <w:docPart w:val="D899C4E3EBB449FDB023629DA06783C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0A7B56F" w14:textId="77777777" w:rsidR="00D71044" w:rsidRDefault="00D7104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F263907A7367453DAB60C0E91FB6561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CE8433B" w14:textId="77777777" w:rsidR="00D71044" w:rsidRDefault="00D71044">
          <w:pPr>
            <w:pStyle w:val="TOC2"/>
            <w:ind w:left="216"/>
          </w:pPr>
          <w:sdt>
            <w:sdtPr>
              <w:id w:val="93059040"/>
              <w:placeholder>
                <w:docPart w:val="D20C0D00F01C4B1FB3A4252A9A0B6F7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5681B74" w14:textId="5987A210" w:rsidR="00D71044" w:rsidRDefault="00D71044">
          <w:pPr>
            <w:pStyle w:val="TOC3"/>
            <w:ind w:left="446"/>
          </w:pPr>
          <w:sdt>
            <w:sdtPr>
              <w:id w:val="93059044"/>
              <w:placeholder>
                <w:docPart w:val="D899C4E3EBB449FDB023629DA06783C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6D813BE3" w14:textId="77777777" w:rsidR="000E3466" w:rsidRPr="008C2338" w:rsidRDefault="000E3466" w:rsidP="000E3466">
      <w:pPr>
        <w:rPr>
          <w:rFonts w:ascii="Times New Roman" w:hAnsi="Times New Roman" w:cs="Times New Roman"/>
          <w:sz w:val="24"/>
          <w:szCs w:val="24"/>
        </w:rPr>
      </w:pPr>
    </w:p>
    <w:sectPr w:rsidR="000E3466" w:rsidRPr="008C23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47DF5" w14:textId="77777777" w:rsidR="00FC7028" w:rsidRDefault="00FC7028" w:rsidP="00F062AC">
      <w:pPr>
        <w:spacing w:after="0" w:line="240" w:lineRule="auto"/>
      </w:pPr>
      <w:r>
        <w:separator/>
      </w:r>
    </w:p>
  </w:endnote>
  <w:endnote w:type="continuationSeparator" w:id="0">
    <w:p w14:paraId="5AA4533C" w14:textId="77777777" w:rsidR="00FC7028" w:rsidRDefault="00FC7028" w:rsidP="00F0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F7ABF" w14:textId="77777777" w:rsidR="00FC7028" w:rsidRDefault="00FC7028" w:rsidP="00F062AC">
      <w:pPr>
        <w:spacing w:after="0" w:line="240" w:lineRule="auto"/>
      </w:pPr>
      <w:r>
        <w:separator/>
      </w:r>
    </w:p>
  </w:footnote>
  <w:footnote w:type="continuationSeparator" w:id="0">
    <w:p w14:paraId="496DBA2C" w14:textId="77777777" w:rsidR="00FC7028" w:rsidRDefault="00FC7028" w:rsidP="00F0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6D89DB3" w14:textId="77777777" w:rsidR="00F062AC" w:rsidRDefault="00F062A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96F55D5" w14:textId="77777777" w:rsidR="00F062AC" w:rsidRDefault="00F06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38"/>
    <w:rsid w:val="000E3466"/>
    <w:rsid w:val="00225FFD"/>
    <w:rsid w:val="007348C5"/>
    <w:rsid w:val="007355D8"/>
    <w:rsid w:val="008819D0"/>
    <w:rsid w:val="008C2338"/>
    <w:rsid w:val="00D71044"/>
    <w:rsid w:val="00E82100"/>
    <w:rsid w:val="00F062AC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ABEF"/>
  <w15:chartTrackingRefBased/>
  <w15:docId w15:val="{2E8CD7EB-57E1-4995-8E19-257B06F6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AC"/>
  </w:style>
  <w:style w:type="paragraph" w:styleId="Footer">
    <w:name w:val="footer"/>
    <w:basedOn w:val="Normal"/>
    <w:link w:val="FooterChar"/>
    <w:uiPriority w:val="99"/>
    <w:unhideWhenUsed/>
    <w:rsid w:val="00F0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AC"/>
  </w:style>
  <w:style w:type="paragraph" w:styleId="TOCHeading">
    <w:name w:val="TOC Heading"/>
    <w:basedOn w:val="Heading1"/>
    <w:next w:val="Normal"/>
    <w:uiPriority w:val="39"/>
    <w:unhideWhenUsed/>
    <w:qFormat/>
    <w:rsid w:val="00D7104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1044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1044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1044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63907A7367453DAB60C0E91FB6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6FAE-F9EE-46D5-ABA6-5356353D302B}"/>
      </w:docPartPr>
      <w:docPartBody>
        <w:p w:rsidR="00000000" w:rsidRDefault="002D08D3" w:rsidP="002D08D3">
          <w:pPr>
            <w:pStyle w:val="F263907A7367453DAB60C0E91FB65616"/>
          </w:pPr>
          <w:r>
            <w:t>Type chapter title (level 1)</w:t>
          </w:r>
        </w:p>
      </w:docPartBody>
    </w:docPart>
    <w:docPart>
      <w:docPartPr>
        <w:name w:val="D20C0D00F01C4B1FB3A4252A9A0B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9122-2E85-41BF-A14E-738AF4AE6C45}"/>
      </w:docPartPr>
      <w:docPartBody>
        <w:p w:rsidR="00000000" w:rsidRDefault="002D08D3" w:rsidP="002D08D3">
          <w:pPr>
            <w:pStyle w:val="D20C0D00F01C4B1FB3A4252A9A0B6F7F"/>
          </w:pPr>
          <w:r>
            <w:t>Type chapter title (level 2)</w:t>
          </w:r>
        </w:p>
      </w:docPartBody>
    </w:docPart>
    <w:docPart>
      <w:docPartPr>
        <w:name w:val="D899C4E3EBB449FDB023629DA0678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2EF4-64A0-426B-B9E0-F37E68C08B92}"/>
      </w:docPartPr>
      <w:docPartBody>
        <w:p w:rsidR="00000000" w:rsidRDefault="002D08D3" w:rsidP="002D08D3">
          <w:pPr>
            <w:pStyle w:val="D899C4E3EBB449FDB023629DA06783C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D3"/>
    <w:rsid w:val="00225FFD"/>
    <w:rsid w:val="002D08D3"/>
    <w:rsid w:val="004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3907A7367453DAB60C0E91FB65616">
    <w:name w:val="F263907A7367453DAB60C0E91FB65616"/>
    <w:rsid w:val="002D08D3"/>
  </w:style>
  <w:style w:type="paragraph" w:customStyle="1" w:styleId="D20C0D00F01C4B1FB3A4252A9A0B6F7F">
    <w:name w:val="D20C0D00F01C4B1FB3A4252A9A0B6F7F"/>
    <w:rsid w:val="002D08D3"/>
  </w:style>
  <w:style w:type="paragraph" w:customStyle="1" w:styleId="D899C4E3EBB449FDB023629DA06783CB">
    <w:name w:val="D899C4E3EBB449FDB023629DA06783CB"/>
    <w:rsid w:val="002D0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Friedrich, Calvin R.</cp:lastModifiedBy>
  <cp:revision>6</cp:revision>
  <dcterms:created xsi:type="dcterms:W3CDTF">2025-05-08T00:39:00Z</dcterms:created>
  <dcterms:modified xsi:type="dcterms:W3CDTF">2025-05-08T00:45:00Z</dcterms:modified>
</cp:coreProperties>
</file>